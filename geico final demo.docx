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 xml:space="preserve">Slide 1: </w:t>
      </w:r>
    </w:p>
    <w:p w:rsid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 xml:space="preserve">Good morning, everyone. My name is </w:t>
      </w:r>
      <w:proofErr w:type="spellStart"/>
      <w:r w:rsidRPr="00091350">
        <w:rPr>
          <w:rFonts w:ascii="Times New Roman" w:eastAsia="Times New Roman" w:hAnsi="Times New Roman" w:cs="Times New Roman"/>
          <w:kern w:val="0"/>
          <w14:ligatures w14:val="none"/>
        </w:rPr>
        <w:t>Chenyi</w:t>
      </w:r>
      <w:proofErr w:type="spellEnd"/>
      <w:r w:rsidRPr="00091350">
        <w:rPr>
          <w:rFonts w:ascii="Times New Roman" w:eastAsia="Times New Roman" w:hAnsi="Times New Roman" w:cs="Times New Roman"/>
          <w:kern w:val="0"/>
          <w14:ligatures w14:val="none"/>
        </w:rPr>
        <w:t xml:space="preserve"> Xiang, and today I'll be presenting on </w:t>
      </w:r>
      <w:r w:rsidRPr="00091350">
        <w:rPr>
          <w:rFonts w:ascii="Times New Roman" w:eastAsia="Times New Roman" w:hAnsi="Times New Roman" w:cs="Times New Roman"/>
          <w:b/>
          <w:bCs/>
          <w:kern w:val="0"/>
          <w14:ligatures w14:val="none"/>
        </w:rPr>
        <w:t>Generative Modeling for Synthetic Data</w:t>
      </w:r>
      <w:r w:rsidRPr="00091350">
        <w:rPr>
          <w:rFonts w:ascii="Times New Roman" w:eastAsia="Times New Roman" w:hAnsi="Times New Roman" w:cs="Times New Roman"/>
          <w:kern w:val="0"/>
          <w14:ligatures w14:val="none"/>
        </w:rPr>
        <w:t>. This presentation is part of my internship project with GEICO's AI &amp; ML Core Technologies Team.</w:t>
      </w:r>
    </w:p>
    <w:p w:rsidR="00CF29BF" w:rsidRPr="00C42F67" w:rsidRDefault="00CF29BF" w:rsidP="00091350">
      <w:pPr>
        <w:spacing w:before="100" w:beforeAutospacing="1" w:after="100" w:afterAutospacing="1"/>
        <w:rPr>
          <w:rFonts w:ascii="Times New Roman" w:eastAsia="Times New Roman" w:hAnsi="Times New Roman" w:cs="Times New Roman"/>
          <w:b/>
          <w:bCs/>
          <w:kern w:val="0"/>
          <w14:ligatures w14:val="none"/>
        </w:rPr>
      </w:pPr>
      <w:r w:rsidRPr="00C42F67">
        <w:rPr>
          <w:rFonts w:ascii="Times New Roman" w:eastAsia="Times New Roman" w:hAnsi="Times New Roman" w:cs="Times New Roman"/>
          <w:b/>
          <w:bCs/>
          <w:kern w:val="0"/>
          <w14:ligatures w14:val="none"/>
        </w:rPr>
        <w:t xml:space="preserve">Slide: </w:t>
      </w:r>
    </w:p>
    <w:p w:rsidR="00CF29BF" w:rsidRDefault="00CF29BF" w:rsidP="00091350">
      <w:pPr>
        <w:spacing w:before="100" w:beforeAutospacing="1" w:after="100" w:afterAutospacing="1"/>
      </w:pPr>
      <w:r>
        <w:t xml:space="preserve">So, here is </w:t>
      </w:r>
      <w:proofErr w:type="gramStart"/>
      <w:r>
        <w:t>a</w:t>
      </w:r>
      <w:proofErr w:type="gramEnd"/>
      <w:r>
        <w:t xml:space="preserve"> intro about me. I hold a Bachelor's degree in Applied Linguistics and a Master's degree in computer science from Northeastern University. Although it seems that I changed my major, but programming language is also a language.</w:t>
      </w:r>
    </w:p>
    <w:p w:rsidR="00C42F67" w:rsidRDefault="00CF29BF" w:rsidP="00091350">
      <w:pPr>
        <w:spacing w:before="100" w:beforeAutospacing="1" w:after="100" w:afterAutospacing="1"/>
      </w:pPr>
      <w:r>
        <w:t xml:space="preserve">Throughout my academic and professional journey, I've been passionate about leveraging machine learning to create innovative solutions, particularly those with practical applications and positive real-world impact. I enjoy exploring new technologies and pushing the boundaries of their real-world use. </w:t>
      </w:r>
    </w:p>
    <w:p w:rsidR="00CF29BF" w:rsidRPr="00CF29BF" w:rsidRDefault="00CF29BF" w:rsidP="00091350">
      <w:pPr>
        <w:spacing w:before="100" w:beforeAutospacing="1" w:after="100" w:afterAutospacing="1"/>
      </w:pPr>
      <w:r>
        <w:t>As a fun fact</w:t>
      </w:r>
      <w:r w:rsidR="00C42F67">
        <w:t xml:space="preserve"> about </w:t>
      </w:r>
      <w:proofErr w:type="spellStart"/>
      <w:r w:rsidR="00C42F67">
        <w:t>me</w:t>
      </w:r>
      <w:r>
        <w:t>,</w:t>
      </w:r>
      <w:proofErr w:type="spellEnd"/>
      <w:r>
        <w:t xml:space="preserve"> I used to be able to solve a Rubik's Cube in under 20 seconds. </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2: Business Value</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GEICO requires data to test telematics production pipelines, which is essential for functional and load testing.</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Telematics involves the use of data from sensors and devices in vehicles to monitor driving behavior, vehicle status, and more. For a company like GEICO, having robust telematics data is crucial for testing various aspects of their systems:</w:t>
      </w:r>
    </w:p>
    <w:p w:rsidR="00091350" w:rsidRPr="00091350" w:rsidRDefault="00091350" w:rsidP="00091350">
      <w:pPr>
        <w:numPr>
          <w:ilvl w:val="0"/>
          <w:numId w:val="1"/>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Functional Testing:</w:t>
      </w:r>
      <w:r w:rsidRPr="00091350">
        <w:rPr>
          <w:rFonts w:ascii="Times New Roman" w:eastAsia="Times New Roman" w:hAnsi="Times New Roman" w:cs="Times New Roman"/>
          <w:kern w:val="0"/>
          <w14:ligatures w14:val="none"/>
        </w:rPr>
        <w:t xml:space="preserve"> This ensures that all the components and systems within the telematics pipeline work as intended. For example, verifying that data from vehicle sensors is accurately captured, transmitted, and processed.</w:t>
      </w:r>
    </w:p>
    <w:p w:rsidR="00091350" w:rsidRPr="00091350" w:rsidRDefault="00091350" w:rsidP="00091350">
      <w:pPr>
        <w:numPr>
          <w:ilvl w:val="0"/>
          <w:numId w:val="1"/>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Load Testing:</w:t>
      </w:r>
      <w:r w:rsidRPr="00091350">
        <w:rPr>
          <w:rFonts w:ascii="Times New Roman" w:eastAsia="Times New Roman" w:hAnsi="Times New Roman" w:cs="Times New Roman"/>
          <w:kern w:val="0"/>
          <w14:ligatures w14:val="none"/>
        </w:rPr>
        <w:t xml:space="preserve"> This involves testing the telematics systems under heavy data loads to ensure they can handle peak conditions. It's crucial to simulate high traffic scenarios to ensure system reliability and performance.</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However, obtaining production data poses several challenges such as privacy and security concerns, quality issues, costs, and regional expansion limitations.</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Let's break down these challenges:</w:t>
      </w:r>
    </w:p>
    <w:p w:rsidR="00091350" w:rsidRPr="00091350" w:rsidRDefault="00091350" w:rsidP="00091350">
      <w:pPr>
        <w:numPr>
          <w:ilvl w:val="0"/>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Privacy and Security Concerns:</w:t>
      </w:r>
    </w:p>
    <w:p w:rsidR="00091350" w:rsidRPr="00091350" w:rsidRDefault="00091350" w:rsidP="00091350">
      <w:pPr>
        <w:numPr>
          <w:ilvl w:val="1"/>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Privacy:</w:t>
      </w:r>
      <w:r w:rsidRPr="00091350">
        <w:rPr>
          <w:rFonts w:ascii="Times New Roman" w:eastAsia="Times New Roman" w:hAnsi="Times New Roman" w:cs="Times New Roman"/>
          <w:kern w:val="0"/>
          <w14:ligatures w14:val="none"/>
        </w:rPr>
        <w:t xml:space="preserve"> Using actual data for testing could risk exposing this private information.</w:t>
      </w:r>
    </w:p>
    <w:p w:rsidR="00091350" w:rsidRPr="00091350" w:rsidRDefault="00091350" w:rsidP="00091350">
      <w:pPr>
        <w:numPr>
          <w:ilvl w:val="1"/>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Security:</w:t>
      </w:r>
      <w:r w:rsidRPr="00091350">
        <w:rPr>
          <w:rFonts w:ascii="Times New Roman" w:eastAsia="Times New Roman" w:hAnsi="Times New Roman" w:cs="Times New Roman"/>
          <w:kern w:val="0"/>
          <w14:ligatures w14:val="none"/>
        </w:rPr>
        <w:t xml:space="preserve"> Storing and handling real data necessitates strict security measures to protect against data breaches</w:t>
      </w:r>
    </w:p>
    <w:p w:rsidR="00091350" w:rsidRPr="00091350" w:rsidRDefault="00091350" w:rsidP="00091350">
      <w:pPr>
        <w:numPr>
          <w:ilvl w:val="0"/>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Quality Issues:</w:t>
      </w:r>
    </w:p>
    <w:p w:rsidR="00091350" w:rsidRPr="00091350" w:rsidRDefault="00091350" w:rsidP="00091350">
      <w:pPr>
        <w:numPr>
          <w:ilvl w:val="1"/>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lastRenderedPageBreak/>
        <w:t xml:space="preserve">Real-world data can be inconsistent, with gaps or errors that could skew testing results. These quality issues might arise from </w:t>
      </w:r>
      <w:r w:rsidR="00CF29BF">
        <w:rPr>
          <w:rFonts w:ascii="SimSun" w:eastAsia="SimSun" w:hAnsi="SimSun" w:cs="SimSun"/>
          <w:kern w:val="0"/>
          <w14:ligatures w14:val="none"/>
        </w:rPr>
        <w:t xml:space="preserve">such as </w:t>
      </w:r>
      <w:r w:rsidRPr="00091350">
        <w:rPr>
          <w:rFonts w:ascii="Times New Roman" w:eastAsia="Times New Roman" w:hAnsi="Times New Roman" w:cs="Times New Roman"/>
          <w:kern w:val="0"/>
          <w14:ligatures w14:val="none"/>
        </w:rPr>
        <w:t>hardware malfunctions, data corruption, making it difficult to ensure comprehensive testing.</w:t>
      </w:r>
    </w:p>
    <w:p w:rsidR="00091350" w:rsidRPr="00091350" w:rsidRDefault="00091350" w:rsidP="00091350">
      <w:pPr>
        <w:numPr>
          <w:ilvl w:val="0"/>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Costs:</w:t>
      </w:r>
    </w:p>
    <w:p w:rsidR="00091350" w:rsidRPr="00091350" w:rsidRDefault="00091350" w:rsidP="00091350">
      <w:pPr>
        <w:numPr>
          <w:ilvl w:val="1"/>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 xml:space="preserve">Collecting and storing real data is expensive. </w:t>
      </w:r>
    </w:p>
    <w:p w:rsidR="00091350" w:rsidRPr="00091350" w:rsidRDefault="00091350" w:rsidP="00091350">
      <w:pPr>
        <w:numPr>
          <w:ilvl w:val="0"/>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Regional Expansion Limitations:</w:t>
      </w:r>
    </w:p>
    <w:p w:rsidR="00091350" w:rsidRPr="00091350" w:rsidRDefault="00091350" w:rsidP="00091350">
      <w:pPr>
        <w:numPr>
          <w:ilvl w:val="1"/>
          <w:numId w:val="2"/>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Real-world data is often region-specific, which means that expanding telematics services to new regions or countries requires collecting new datasets.</w:t>
      </w:r>
    </w:p>
    <w:p w:rsidR="00091350" w:rsidRPr="00C42F67" w:rsidRDefault="00091350" w:rsidP="00091350">
      <w:pPr>
        <w:spacing w:before="100" w:beforeAutospacing="1" w:after="100" w:afterAutospacing="1"/>
        <w:rPr>
          <w:rFonts w:ascii="Times New Roman" w:eastAsia="Times New Roman" w:hAnsi="Times New Roman" w:cs="Times New Roman"/>
          <w:kern w:val="0"/>
          <w14:ligatures w14:val="none"/>
        </w:rPr>
      </w:pPr>
      <w:r w:rsidRPr="00C42F67">
        <w:rPr>
          <w:rFonts w:ascii="Times New Roman" w:eastAsia="Times New Roman" w:hAnsi="Times New Roman" w:cs="Times New Roman"/>
          <w:kern w:val="0"/>
          <w14:ligatures w14:val="none"/>
        </w:rPr>
        <w:t>Therefore, synthetic data is crucial as it provides a viable alternative that ensures data availability without compromising privacy or incurring high costs.</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3: Telematics Data</w:t>
      </w:r>
    </w:p>
    <w:p w:rsidR="00CF29BF" w:rsidRPr="00C42F67" w:rsidRDefault="00091350" w:rsidP="00C42F67">
      <w:pPr>
        <w:pStyle w:val="NormalWeb"/>
        <w:rPr>
          <w:b/>
          <w:bCs/>
        </w:rPr>
      </w:pPr>
      <w:r w:rsidRPr="00C42F67">
        <w:rPr>
          <w:rStyle w:val="Strong"/>
          <w:b w:val="0"/>
          <w:bCs w:val="0"/>
        </w:rPr>
        <w:t xml:space="preserve">Telematics data consists of time-series driver trip information. This data is categorized into </w:t>
      </w:r>
      <w:r w:rsidR="00CF29BF" w:rsidRPr="00C42F67">
        <w:rPr>
          <w:rStyle w:val="Strong"/>
          <w:b w:val="0"/>
          <w:bCs w:val="0"/>
        </w:rPr>
        <w:t xml:space="preserve">the following </w:t>
      </w:r>
      <w:r w:rsidRPr="00C42F67">
        <w:rPr>
          <w:rStyle w:val="Strong"/>
          <w:b w:val="0"/>
          <w:bCs w:val="0"/>
        </w:rPr>
        <w:t>three tiers</w:t>
      </w:r>
      <w:r w:rsidR="00CF29BF" w:rsidRPr="00C42F67">
        <w:rPr>
          <w:rStyle w:val="Strong"/>
          <w:b w:val="0"/>
          <w:bCs w:val="0"/>
        </w:rPr>
        <w:t xml:space="preserve">. The basic data in tier 1 </w:t>
      </w:r>
      <w:r w:rsidR="00C42F67" w:rsidRPr="00C42F67">
        <w:rPr>
          <w:rStyle w:val="Strong"/>
          <w:b w:val="0"/>
          <w:bCs w:val="0"/>
        </w:rPr>
        <w:t xml:space="preserve">will be the focus of my presentation. </w:t>
      </w:r>
    </w:p>
    <w:p w:rsidR="00091350" w:rsidRDefault="00CF29BF" w:rsidP="00CF29BF">
      <w:pPr>
        <w:pStyle w:val="NormalWeb"/>
      </w:pPr>
      <w:r>
        <w:t xml:space="preserve">And below is the </w:t>
      </w:r>
      <w:r w:rsidR="00091350" w:rsidRPr="00C42F67">
        <w:rPr>
          <w:rStyle w:val="Strong"/>
          <w:b w:val="0"/>
          <w:bCs w:val="0"/>
        </w:rPr>
        <w:t>existing data synthesis pipeline</w:t>
      </w:r>
      <w:r w:rsidR="00091350">
        <w:t xml:space="preserve"> </w:t>
      </w:r>
      <w:r>
        <w:t xml:space="preserve">we currently used </w:t>
      </w:r>
      <w:r w:rsidR="00091350">
        <w:t>to generate these</w:t>
      </w:r>
      <w:r>
        <w:t xml:space="preserve"> 3</w:t>
      </w:r>
      <w:r w:rsidR="00091350">
        <w:t xml:space="preserve"> data tiers. </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4: Architecture</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 xml:space="preserve">On this slide, you can see the architectural comparison between the existing pipeline and the new </w:t>
      </w:r>
      <w:proofErr w:type="spellStart"/>
      <w:r w:rsidRPr="00091350">
        <w:rPr>
          <w:rFonts w:ascii="Times New Roman" w:eastAsia="Times New Roman" w:hAnsi="Times New Roman" w:cs="Times New Roman"/>
          <w:kern w:val="0"/>
          <w14:ligatures w14:val="none"/>
        </w:rPr>
        <w:t>NanoGPT</w:t>
      </w:r>
      <w:proofErr w:type="spellEnd"/>
      <w:r w:rsidRPr="00091350">
        <w:rPr>
          <w:rFonts w:ascii="Times New Roman" w:eastAsia="Times New Roman" w:hAnsi="Times New Roman" w:cs="Times New Roman"/>
          <w:kern w:val="0"/>
          <w14:ligatures w14:val="none"/>
        </w:rPr>
        <w:t xml:space="preserve"> pipeline. The new pipeline leverages a </w:t>
      </w:r>
      <w:proofErr w:type="spellStart"/>
      <w:r w:rsidRPr="00091350">
        <w:rPr>
          <w:rFonts w:ascii="Times New Roman" w:eastAsia="Times New Roman" w:hAnsi="Times New Roman" w:cs="Times New Roman"/>
          <w:kern w:val="0"/>
          <w14:ligatures w14:val="none"/>
        </w:rPr>
        <w:t>NanoGPT</w:t>
      </w:r>
      <w:proofErr w:type="spellEnd"/>
      <w:r w:rsidRPr="00091350">
        <w:rPr>
          <w:rFonts w:ascii="Times New Roman" w:eastAsia="Times New Roman" w:hAnsi="Times New Roman" w:cs="Times New Roman"/>
          <w:kern w:val="0"/>
          <w14:ligatures w14:val="none"/>
        </w:rPr>
        <w:t xml:space="preserve"> model to produce second-by-second coordinates directly from input trip parameters, which adds more realism and variability compared to the traditional method.</w:t>
      </w:r>
      <w:r w:rsidR="00CF29BF">
        <w:rPr>
          <w:rFonts w:ascii="Times New Roman" w:eastAsia="Times New Roman" w:hAnsi="Times New Roman" w:cs="Times New Roman"/>
          <w:kern w:val="0"/>
          <w14:ligatures w14:val="none"/>
        </w:rPr>
        <w:t xml:space="preserve"> To be specific, the component of map data loading and the process of interpolate </w:t>
      </w:r>
      <w:proofErr w:type="spellStart"/>
      <w:r w:rsidR="00CF29BF">
        <w:rPr>
          <w:rFonts w:ascii="Times New Roman" w:eastAsia="Times New Roman" w:hAnsi="Times New Roman" w:cs="Times New Roman"/>
          <w:kern w:val="0"/>
          <w14:ligatures w14:val="none"/>
        </w:rPr>
        <w:t>lat</w:t>
      </w:r>
      <w:proofErr w:type="spellEnd"/>
      <w:r w:rsidR="00CF29BF">
        <w:rPr>
          <w:rFonts w:ascii="Times New Roman" w:eastAsia="Times New Roman" w:hAnsi="Times New Roman" w:cs="Times New Roman"/>
          <w:kern w:val="0"/>
          <w14:ligatures w14:val="none"/>
        </w:rPr>
        <w:t>/</w:t>
      </w:r>
      <w:proofErr w:type="spellStart"/>
      <w:r w:rsidR="00CF29BF">
        <w:rPr>
          <w:rFonts w:ascii="Times New Roman" w:eastAsia="Times New Roman" w:hAnsi="Times New Roman" w:cs="Times New Roman"/>
          <w:kern w:val="0"/>
          <w14:ligatures w14:val="none"/>
        </w:rPr>
        <w:t>lon</w:t>
      </w:r>
      <w:proofErr w:type="spellEnd"/>
      <w:r w:rsidR="00CF29BF">
        <w:rPr>
          <w:rFonts w:ascii="Times New Roman" w:eastAsia="Times New Roman" w:hAnsi="Times New Roman" w:cs="Times New Roman"/>
          <w:kern w:val="0"/>
          <w14:ligatures w14:val="none"/>
        </w:rPr>
        <w:t xml:space="preserve"> points as well as calculating heading is replaced by our new Nano GPT model. </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5: GPT Model Overview</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So, what is GPT? It's a transformer-based architecture traditionally used for generating text by predicting future words. In our case, we've adapted GPT to predict nodes and edges, effectively generating realistic coordinates and sensor data from these nodes. This innovative approach helps us generate synthetic data that is not only realistic but also diverse.</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6: Metrics</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To measure the effectiveness of the generated data, we focus on two key metrics:</w:t>
      </w:r>
    </w:p>
    <w:p w:rsidR="00091350" w:rsidRPr="00091350" w:rsidRDefault="00091350" w:rsidP="00091350">
      <w:pPr>
        <w:numPr>
          <w:ilvl w:val="0"/>
          <w:numId w:val="4"/>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Smoothness:</w:t>
      </w:r>
      <w:r w:rsidRPr="00091350">
        <w:rPr>
          <w:rFonts w:ascii="Times New Roman" w:eastAsia="Times New Roman" w:hAnsi="Times New Roman" w:cs="Times New Roman"/>
          <w:kern w:val="0"/>
          <w14:ligatures w14:val="none"/>
        </w:rPr>
        <w:t xml:space="preserve"> This ensures that the generated data follows consistent and expected rates of motion.</w:t>
      </w:r>
    </w:p>
    <w:p w:rsidR="00091350" w:rsidRDefault="00091350" w:rsidP="00091350">
      <w:pPr>
        <w:numPr>
          <w:ilvl w:val="0"/>
          <w:numId w:val="4"/>
        </w:numPr>
        <w:spacing w:before="100" w:beforeAutospacing="1" w:after="100" w:afterAutospacing="1"/>
        <w:rPr>
          <w:rFonts w:ascii="Times New Roman" w:eastAsia="Times New Roman" w:hAnsi="Times New Roman" w:cs="Times New Roman"/>
          <w:kern w:val="0"/>
          <w14:ligatures w14:val="none"/>
        </w:rPr>
      </w:pPr>
      <w:proofErr w:type="spellStart"/>
      <w:r w:rsidRPr="00091350">
        <w:rPr>
          <w:rFonts w:ascii="Times New Roman" w:eastAsia="Times New Roman" w:hAnsi="Times New Roman" w:cs="Times New Roman"/>
          <w:b/>
          <w:bCs/>
          <w:kern w:val="0"/>
          <w14:ligatures w14:val="none"/>
        </w:rPr>
        <w:t>Groundedness</w:t>
      </w:r>
      <w:proofErr w:type="spellEnd"/>
      <w:r w:rsidRPr="00091350">
        <w:rPr>
          <w:rFonts w:ascii="Times New Roman" w:eastAsia="Times New Roman" w:hAnsi="Times New Roman" w:cs="Times New Roman"/>
          <w:b/>
          <w:bCs/>
          <w:kern w:val="0"/>
          <w14:ligatures w14:val="none"/>
        </w:rPr>
        <w:t>:</w:t>
      </w:r>
      <w:r w:rsidRPr="00091350">
        <w:rPr>
          <w:rFonts w:ascii="Times New Roman" w:eastAsia="Times New Roman" w:hAnsi="Times New Roman" w:cs="Times New Roman"/>
          <w:kern w:val="0"/>
          <w14:ligatures w14:val="none"/>
        </w:rPr>
        <w:t xml:space="preserve"> This metric verifies that the generated data matches real-world patterns and is consistent with the original map data.</w:t>
      </w:r>
    </w:p>
    <w:p w:rsidR="00CF29BF" w:rsidRDefault="00CF29BF" w:rsidP="00CF29B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Before introducing the final metrics results</w:t>
      </w:r>
      <w:r w:rsidRPr="00CF29BF">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a precondition </w:t>
      </w:r>
      <w:r w:rsidR="00C42F67">
        <w:rPr>
          <w:rFonts w:ascii="Times New Roman" w:eastAsia="Times New Roman" w:hAnsi="Times New Roman" w:cs="Times New Roman"/>
          <w:kern w:val="0"/>
          <w14:ligatures w14:val="none"/>
        </w:rPr>
        <w:t xml:space="preserve">that should be noted </w:t>
      </w:r>
      <w:r>
        <w:rPr>
          <w:rFonts w:ascii="Times New Roman" w:eastAsia="Times New Roman" w:hAnsi="Times New Roman" w:cs="Times New Roman"/>
          <w:kern w:val="0"/>
          <w14:ligatures w14:val="none"/>
        </w:rPr>
        <w:t>is that the results</w:t>
      </w:r>
      <w:r w:rsidRPr="00CF29BF">
        <w:rPr>
          <w:rFonts w:ascii="Times New Roman" w:eastAsia="Times New Roman" w:hAnsi="Times New Roman" w:cs="Times New Roman"/>
          <w:kern w:val="0"/>
          <w14:ligatures w14:val="none"/>
        </w:rPr>
        <w:t xml:space="preserve"> are generalized based on a sample size of 20000 nodes</w:t>
      </w:r>
      <w:r w:rsidR="00C42F67">
        <w:rPr>
          <w:rFonts w:ascii="Times New Roman" w:eastAsia="Times New Roman" w:hAnsi="Times New Roman" w:cs="Times New Roman"/>
          <w:kern w:val="0"/>
          <w14:ligatures w14:val="none"/>
        </w:rPr>
        <w:t xml:space="preserve"> to ensure the metric results are accurate.</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lastRenderedPageBreak/>
        <w:t>Slide 7: Smoothness</w:t>
      </w:r>
    </w:p>
    <w:p w:rsidR="00C42F67"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 xml:space="preserve">The smoothness metric is defined as the ratio of the shortest path distance in the original map to the total distance of the model-generated route. </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Our model achieves a smoothness ratio of 99.4%, indicating that the generated routes are nearly optimal compared to real-world paths.</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 xml:space="preserve">Slide 8: </w:t>
      </w:r>
      <w:proofErr w:type="spellStart"/>
      <w:r w:rsidRPr="00091350">
        <w:rPr>
          <w:rFonts w:ascii="Times New Roman" w:eastAsia="Times New Roman" w:hAnsi="Times New Roman" w:cs="Times New Roman"/>
          <w:b/>
          <w:bCs/>
          <w:kern w:val="0"/>
          <w:sz w:val="27"/>
          <w:szCs w:val="27"/>
          <w14:ligatures w14:val="none"/>
        </w:rPr>
        <w:t>Groundedness</w:t>
      </w:r>
      <w:proofErr w:type="spellEnd"/>
    </w:p>
    <w:p w:rsidR="00C42F67" w:rsidRDefault="00091350" w:rsidP="00091350">
      <w:pPr>
        <w:spacing w:before="100" w:beforeAutospacing="1" w:after="100" w:afterAutospacing="1"/>
        <w:rPr>
          <w:rFonts w:ascii="Times New Roman" w:eastAsia="Times New Roman" w:hAnsi="Times New Roman" w:cs="Times New Roman"/>
          <w:b/>
          <w:bCs/>
          <w:kern w:val="0"/>
          <w14:ligatures w14:val="none"/>
        </w:rPr>
      </w:pPr>
      <w:r w:rsidRPr="00091350">
        <w:rPr>
          <w:rFonts w:ascii="Times New Roman" w:eastAsia="Times New Roman" w:hAnsi="Times New Roman" w:cs="Times New Roman"/>
          <w:kern w:val="0"/>
          <w14:ligatures w14:val="none"/>
        </w:rPr>
        <w:t xml:space="preserve">For </w:t>
      </w:r>
      <w:proofErr w:type="spellStart"/>
      <w:r w:rsidRPr="00091350">
        <w:rPr>
          <w:rFonts w:ascii="Times New Roman" w:eastAsia="Times New Roman" w:hAnsi="Times New Roman" w:cs="Times New Roman"/>
          <w:kern w:val="0"/>
          <w14:ligatures w14:val="none"/>
        </w:rPr>
        <w:t>groundedness</w:t>
      </w:r>
      <w:proofErr w:type="spellEnd"/>
      <w:r w:rsidRPr="00091350">
        <w:rPr>
          <w:rFonts w:ascii="Times New Roman" w:eastAsia="Times New Roman" w:hAnsi="Times New Roman" w:cs="Times New Roman"/>
          <w:kern w:val="0"/>
          <w14:ligatures w14:val="none"/>
        </w:rPr>
        <w:t xml:space="preserve">, </w:t>
      </w:r>
      <w:r w:rsidR="00C42F67">
        <w:rPr>
          <w:rFonts w:ascii="Times New Roman" w:eastAsia="Times New Roman" w:hAnsi="Times New Roman" w:cs="Times New Roman"/>
          <w:kern w:val="0"/>
          <w14:ligatures w14:val="none"/>
        </w:rPr>
        <w:t xml:space="preserve">we divide it into two dimensions: validity and </w:t>
      </w:r>
      <w:r w:rsidR="00C42F67" w:rsidRPr="00091350">
        <w:rPr>
          <w:rFonts w:ascii="Times New Roman" w:eastAsia="Times New Roman" w:hAnsi="Times New Roman" w:cs="Times New Roman"/>
          <w:b/>
          <w:bCs/>
          <w:kern w:val="0"/>
          <w14:ligatures w14:val="none"/>
        </w:rPr>
        <w:t>Connectivity</w:t>
      </w:r>
      <w:r w:rsidR="00C42F67">
        <w:rPr>
          <w:rFonts w:ascii="Times New Roman" w:eastAsia="Times New Roman" w:hAnsi="Times New Roman" w:cs="Times New Roman"/>
          <w:b/>
          <w:bCs/>
          <w:kern w:val="0"/>
          <w14:ligatures w14:val="none"/>
        </w:rPr>
        <w:t xml:space="preserve">. </w:t>
      </w:r>
    </w:p>
    <w:p w:rsidR="00C42F67" w:rsidRPr="00C42F67" w:rsidRDefault="00C42F67" w:rsidP="00091350">
      <w:pPr>
        <w:spacing w:before="100" w:beforeAutospacing="1" w:after="100" w:afterAutospacing="1"/>
        <w:rPr>
          <w:rFonts w:ascii="Times New Roman" w:eastAsia="Times New Roman" w:hAnsi="Times New Roman" w:cs="Times New Roman"/>
          <w:kern w:val="0"/>
          <w14:ligatures w14:val="none"/>
        </w:rPr>
      </w:pPr>
      <w:r w:rsidRPr="00C42F67">
        <w:rPr>
          <w:rFonts w:ascii="Times New Roman" w:eastAsia="Times New Roman" w:hAnsi="Times New Roman" w:cs="Times New Roman"/>
          <w:kern w:val="0"/>
          <w14:ligatures w14:val="none"/>
        </w:rPr>
        <w:t xml:space="preserve">They are defined in </w:t>
      </w:r>
      <w:proofErr w:type="gramStart"/>
      <w:r w:rsidRPr="00C42F67">
        <w:rPr>
          <w:rFonts w:ascii="Times New Roman" w:eastAsia="Times New Roman" w:hAnsi="Times New Roman" w:cs="Times New Roman"/>
          <w:kern w:val="0"/>
          <w14:ligatures w14:val="none"/>
        </w:rPr>
        <w:t>PPT</w:t>
      </w:r>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read the definition)</w:t>
      </w:r>
      <w:r w:rsidRPr="00C42F67">
        <w:rPr>
          <w:rFonts w:ascii="Times New Roman" w:eastAsia="Times New Roman" w:hAnsi="Times New Roman" w:cs="Times New Roman"/>
          <w:kern w:val="0"/>
          <w14:ligatures w14:val="none"/>
        </w:rPr>
        <w:t>.</w:t>
      </w:r>
    </w:p>
    <w:p w:rsidR="00091350" w:rsidRPr="00091350" w:rsidRDefault="00C42F67" w:rsidP="00091350">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091350" w:rsidRPr="00091350">
        <w:rPr>
          <w:rFonts w:ascii="Times New Roman" w:eastAsia="Times New Roman" w:hAnsi="Times New Roman" w:cs="Times New Roman"/>
          <w:kern w:val="0"/>
          <w14:ligatures w14:val="none"/>
        </w:rPr>
        <w:t>we measure two aspects:</w:t>
      </w:r>
    </w:p>
    <w:p w:rsidR="00091350" w:rsidRPr="00091350" w:rsidRDefault="00091350" w:rsidP="00091350">
      <w:pPr>
        <w:numPr>
          <w:ilvl w:val="0"/>
          <w:numId w:val="5"/>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Validity:</w:t>
      </w:r>
      <w:r w:rsidRPr="00091350">
        <w:rPr>
          <w:rFonts w:ascii="Times New Roman" w:eastAsia="Times New Roman" w:hAnsi="Times New Roman" w:cs="Times New Roman"/>
          <w:kern w:val="0"/>
          <w14:ligatures w14:val="none"/>
        </w:rPr>
        <w:t xml:space="preserve"> 89.6% of the generated nodes are present in the original map data.</w:t>
      </w:r>
    </w:p>
    <w:p w:rsidR="00091350" w:rsidRDefault="00091350" w:rsidP="00091350">
      <w:pPr>
        <w:numPr>
          <w:ilvl w:val="0"/>
          <w:numId w:val="5"/>
        </w:num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b/>
          <w:bCs/>
          <w:kern w:val="0"/>
          <w14:ligatures w14:val="none"/>
        </w:rPr>
        <w:t>Connectivity:</w:t>
      </w:r>
      <w:r w:rsidRPr="00091350">
        <w:rPr>
          <w:rFonts w:ascii="Times New Roman" w:eastAsia="Times New Roman" w:hAnsi="Times New Roman" w:cs="Times New Roman"/>
          <w:kern w:val="0"/>
          <w14:ligatures w14:val="none"/>
        </w:rPr>
        <w:t xml:space="preserve"> 95% of these valid nodes are connected via edges, demonstrating that our model-generated data aligns well with the real-world map data.</w:t>
      </w:r>
    </w:p>
    <w:p w:rsidR="00CF29BF" w:rsidRPr="00CF29BF" w:rsidRDefault="00CF29BF" w:rsidP="00CF29BF">
      <w:pPr>
        <w:spacing w:before="100" w:beforeAutospacing="1" w:after="100" w:afterAutospacing="1"/>
        <w:rPr>
          <w:rFonts w:ascii="Times New Roman" w:eastAsia="Times New Roman" w:hAnsi="Times New Roman" w:cs="Times New Roman"/>
          <w:b/>
          <w:bCs/>
          <w:kern w:val="0"/>
          <w14:ligatures w14:val="none"/>
        </w:rPr>
      </w:pPr>
      <w:r w:rsidRPr="00CF29BF">
        <w:rPr>
          <w:rFonts w:ascii="Times New Roman" w:eastAsia="Times New Roman" w:hAnsi="Times New Roman" w:cs="Times New Roman"/>
          <w:b/>
          <w:bCs/>
          <w:kern w:val="0"/>
          <w14:ligatures w14:val="none"/>
        </w:rPr>
        <w:t>D</w:t>
      </w:r>
      <w:r w:rsidRPr="00CF29BF">
        <w:rPr>
          <w:rFonts w:ascii="Times New Roman" w:eastAsia="Times New Roman" w:hAnsi="Times New Roman" w:cs="Times New Roman" w:hint="eastAsia"/>
          <w:b/>
          <w:bCs/>
          <w:kern w:val="0"/>
          <w14:ligatures w14:val="none"/>
        </w:rPr>
        <w:t>emo</w:t>
      </w:r>
      <w:r w:rsidRPr="00CF29BF">
        <w:rPr>
          <w:rFonts w:ascii="Times New Roman" w:eastAsia="Times New Roman" w:hAnsi="Times New Roman" w:cs="Times New Roman"/>
          <w:b/>
          <w:bCs/>
          <w:kern w:val="0"/>
          <w14:ligatures w14:val="none"/>
        </w:rPr>
        <w:t xml:space="preserve">: </w:t>
      </w:r>
    </w:p>
    <w:p w:rsidR="00CF29BF" w:rsidRPr="00C42F67" w:rsidRDefault="00CF29BF" w:rsidP="00CF29BF">
      <w:pPr>
        <w:pStyle w:val="NormalWeb"/>
        <w:numPr>
          <w:ilvl w:val="0"/>
          <w:numId w:val="5"/>
        </w:numPr>
      </w:pPr>
      <w:r>
        <w:t>In this demonstration, I've used model to generate a trajectory based on the road network. The process involves plotting the road graph and then using the model to generate a sequence of 15 points that form the path. The red line you see on the map represents the trajectory created by the model. This path illustrates the model's capability to understand and navigate the given road network, showcasing its potential applications in route planning and navigation systems.</w:t>
      </w:r>
      <w:r w:rsidR="00C42F67">
        <w:t xml:space="preserve"> (will change the </w:t>
      </w:r>
      <w:proofErr w:type="spellStart"/>
      <w:r w:rsidR="00C42F67">
        <w:t>stating</w:t>
      </w:r>
      <w:proofErr w:type="spellEnd"/>
      <w:r w:rsidR="00C42F67">
        <w:t xml:space="preserve"> point)</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9: Next Steps</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Moving forward, we aim to expand this model to cover additional cities and tiers of data. Specifically, we plan to extend our synthesis pipeline to include more complex data layers, such as those in Tiers 2 and 3, and to leverage regression-based predictions for even more accurate data synthesis.</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10: Acknowledgement</w:t>
      </w:r>
    </w:p>
    <w:p w:rsidR="00091350" w:rsidRPr="00091350" w:rsidRDefault="00091350" w:rsidP="00CF29BF">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I would like to extend my heartfelt thanks to</w:t>
      </w:r>
      <w:r w:rsidR="00CF29BF">
        <w:rPr>
          <w:rFonts w:ascii="Times New Roman" w:eastAsia="Times New Roman" w:hAnsi="Times New Roman" w:cs="Times New Roman"/>
          <w:kern w:val="0"/>
          <w14:ligatures w14:val="none"/>
        </w:rPr>
        <w:t xml:space="preserve"> </w:t>
      </w:r>
      <w:r w:rsidRPr="00091350">
        <w:rPr>
          <w:rFonts w:ascii="Times New Roman" w:eastAsia="Times New Roman" w:hAnsi="Times New Roman" w:cs="Times New Roman"/>
          <w:kern w:val="0"/>
          <w14:ligatures w14:val="none"/>
        </w:rPr>
        <w:t>The AI &amp; ML Core Technologies Team for their generous support</w:t>
      </w:r>
      <w:r w:rsidR="00C42F67">
        <w:rPr>
          <w:rFonts w:ascii="Times New Roman" w:eastAsia="Times New Roman" w:hAnsi="Times New Roman" w:cs="Times New Roman"/>
          <w:kern w:val="0"/>
          <w14:ligatures w14:val="none"/>
        </w:rPr>
        <w:t xml:space="preserve">, especially to my mentor Priyanka and </w:t>
      </w:r>
      <w:proofErr w:type="spellStart"/>
      <w:r w:rsidR="00C42F67">
        <w:rPr>
          <w:rFonts w:ascii="Times New Roman" w:eastAsia="Times New Roman" w:hAnsi="Times New Roman" w:cs="Times New Roman"/>
          <w:kern w:val="0"/>
          <w14:ligatures w14:val="none"/>
        </w:rPr>
        <w:t>Jinyan</w:t>
      </w:r>
      <w:proofErr w:type="spellEnd"/>
      <w:r w:rsidR="00C42F67">
        <w:rPr>
          <w:rFonts w:ascii="Times New Roman" w:eastAsia="Times New Roman" w:hAnsi="Times New Roman" w:cs="Times New Roman"/>
          <w:kern w:val="0"/>
          <w14:ligatures w14:val="none"/>
        </w:rPr>
        <w:t xml:space="preserve"> as well as my manager Darek. </w:t>
      </w:r>
    </w:p>
    <w:p w:rsidR="00091350" w:rsidRPr="00091350" w:rsidRDefault="00091350" w:rsidP="0009135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91350">
        <w:rPr>
          <w:rFonts w:ascii="Times New Roman" w:eastAsia="Times New Roman" w:hAnsi="Times New Roman" w:cs="Times New Roman"/>
          <w:b/>
          <w:bCs/>
          <w:kern w:val="0"/>
          <w:sz w:val="27"/>
          <w:szCs w:val="27"/>
          <w14:ligatures w14:val="none"/>
        </w:rPr>
        <w:t>Slide 11: Questions</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r w:rsidRPr="00091350">
        <w:rPr>
          <w:rFonts w:ascii="Times New Roman" w:eastAsia="Times New Roman" w:hAnsi="Times New Roman" w:cs="Times New Roman"/>
          <w:kern w:val="0"/>
          <w14:ligatures w14:val="none"/>
        </w:rPr>
        <w:t>Thank you all for your time and attention. I'm happy to answer any questions you may have.</w:t>
      </w:r>
    </w:p>
    <w:p w:rsidR="00091350" w:rsidRPr="00091350" w:rsidRDefault="00091350" w:rsidP="00091350">
      <w:pPr>
        <w:spacing w:before="100" w:beforeAutospacing="1" w:after="100" w:afterAutospacing="1"/>
        <w:rPr>
          <w:rFonts w:ascii="Times New Roman" w:eastAsia="Times New Roman" w:hAnsi="Times New Roman" w:cs="Times New Roman"/>
          <w:kern w:val="0"/>
          <w14:ligatures w14:val="none"/>
        </w:rPr>
      </w:pPr>
    </w:p>
    <w:p w:rsidR="00091350" w:rsidRDefault="00091350"/>
    <w:sectPr w:rsidR="0009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219"/>
    <w:multiLevelType w:val="multilevel"/>
    <w:tmpl w:val="24B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415A7"/>
    <w:multiLevelType w:val="multilevel"/>
    <w:tmpl w:val="93D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1B42"/>
    <w:multiLevelType w:val="multilevel"/>
    <w:tmpl w:val="AEAA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645AA"/>
    <w:multiLevelType w:val="multilevel"/>
    <w:tmpl w:val="A43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54983"/>
    <w:multiLevelType w:val="multilevel"/>
    <w:tmpl w:val="CD4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62AEC"/>
    <w:multiLevelType w:val="multilevel"/>
    <w:tmpl w:val="AA46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75087"/>
    <w:multiLevelType w:val="multilevel"/>
    <w:tmpl w:val="3BBE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0227">
    <w:abstractNumId w:val="2"/>
  </w:num>
  <w:num w:numId="2" w16cid:durableId="1898936021">
    <w:abstractNumId w:val="6"/>
  </w:num>
  <w:num w:numId="3" w16cid:durableId="1014771524">
    <w:abstractNumId w:val="3"/>
  </w:num>
  <w:num w:numId="4" w16cid:durableId="667948589">
    <w:abstractNumId w:val="0"/>
  </w:num>
  <w:num w:numId="5" w16cid:durableId="2086414577">
    <w:abstractNumId w:val="4"/>
  </w:num>
  <w:num w:numId="6" w16cid:durableId="283928165">
    <w:abstractNumId w:val="5"/>
  </w:num>
  <w:num w:numId="7" w16cid:durableId="103777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50"/>
    <w:rsid w:val="00091350"/>
    <w:rsid w:val="00586476"/>
    <w:rsid w:val="00C42F67"/>
    <w:rsid w:val="00CF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909D0"/>
  <w15:chartTrackingRefBased/>
  <w15:docId w15:val="{C6EC1457-E594-F847-8F4C-3F0CA7D6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135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35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1350"/>
    <w:rPr>
      <w:b/>
      <w:bCs/>
    </w:rPr>
  </w:style>
  <w:style w:type="character" w:customStyle="1" w:styleId="Heading3Char">
    <w:name w:val="Heading 3 Char"/>
    <w:basedOn w:val="DefaultParagraphFont"/>
    <w:link w:val="Heading3"/>
    <w:uiPriority w:val="9"/>
    <w:rsid w:val="0009135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CF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526">
      <w:bodyDiv w:val="1"/>
      <w:marLeft w:val="0"/>
      <w:marRight w:val="0"/>
      <w:marTop w:val="0"/>
      <w:marBottom w:val="0"/>
      <w:divBdr>
        <w:top w:val="none" w:sz="0" w:space="0" w:color="auto"/>
        <w:left w:val="none" w:sz="0" w:space="0" w:color="auto"/>
        <w:bottom w:val="none" w:sz="0" w:space="0" w:color="auto"/>
        <w:right w:val="none" w:sz="0" w:space="0" w:color="auto"/>
      </w:divBdr>
    </w:div>
    <w:div w:id="328557063">
      <w:bodyDiv w:val="1"/>
      <w:marLeft w:val="0"/>
      <w:marRight w:val="0"/>
      <w:marTop w:val="0"/>
      <w:marBottom w:val="0"/>
      <w:divBdr>
        <w:top w:val="none" w:sz="0" w:space="0" w:color="auto"/>
        <w:left w:val="none" w:sz="0" w:space="0" w:color="auto"/>
        <w:bottom w:val="none" w:sz="0" w:space="0" w:color="auto"/>
        <w:right w:val="none" w:sz="0" w:space="0" w:color="auto"/>
      </w:divBdr>
    </w:div>
    <w:div w:id="484587813">
      <w:bodyDiv w:val="1"/>
      <w:marLeft w:val="0"/>
      <w:marRight w:val="0"/>
      <w:marTop w:val="0"/>
      <w:marBottom w:val="0"/>
      <w:divBdr>
        <w:top w:val="none" w:sz="0" w:space="0" w:color="auto"/>
        <w:left w:val="none" w:sz="0" w:space="0" w:color="auto"/>
        <w:bottom w:val="none" w:sz="0" w:space="0" w:color="auto"/>
        <w:right w:val="none" w:sz="0" w:space="0" w:color="auto"/>
      </w:divBdr>
    </w:div>
    <w:div w:id="1166357652">
      <w:bodyDiv w:val="1"/>
      <w:marLeft w:val="0"/>
      <w:marRight w:val="0"/>
      <w:marTop w:val="0"/>
      <w:marBottom w:val="0"/>
      <w:divBdr>
        <w:top w:val="none" w:sz="0" w:space="0" w:color="auto"/>
        <w:left w:val="none" w:sz="0" w:space="0" w:color="auto"/>
        <w:bottom w:val="none" w:sz="0" w:space="0" w:color="auto"/>
        <w:right w:val="none" w:sz="0" w:space="0" w:color="auto"/>
      </w:divBdr>
    </w:div>
    <w:div w:id="1358697346">
      <w:bodyDiv w:val="1"/>
      <w:marLeft w:val="0"/>
      <w:marRight w:val="0"/>
      <w:marTop w:val="0"/>
      <w:marBottom w:val="0"/>
      <w:divBdr>
        <w:top w:val="none" w:sz="0" w:space="0" w:color="auto"/>
        <w:left w:val="none" w:sz="0" w:space="0" w:color="auto"/>
        <w:bottom w:val="none" w:sz="0" w:space="0" w:color="auto"/>
        <w:right w:val="none" w:sz="0" w:space="0" w:color="auto"/>
      </w:divBdr>
      <w:divsChild>
        <w:div w:id="1763646992">
          <w:marLeft w:val="0"/>
          <w:marRight w:val="0"/>
          <w:marTop w:val="0"/>
          <w:marBottom w:val="0"/>
          <w:divBdr>
            <w:top w:val="none" w:sz="0" w:space="0" w:color="auto"/>
            <w:left w:val="none" w:sz="0" w:space="0" w:color="auto"/>
            <w:bottom w:val="none" w:sz="0" w:space="0" w:color="auto"/>
            <w:right w:val="none" w:sz="0" w:space="0" w:color="auto"/>
          </w:divBdr>
          <w:divsChild>
            <w:div w:id="1730303278">
              <w:marLeft w:val="0"/>
              <w:marRight w:val="0"/>
              <w:marTop w:val="0"/>
              <w:marBottom w:val="0"/>
              <w:divBdr>
                <w:top w:val="none" w:sz="0" w:space="0" w:color="auto"/>
                <w:left w:val="none" w:sz="0" w:space="0" w:color="auto"/>
                <w:bottom w:val="none" w:sz="0" w:space="0" w:color="auto"/>
                <w:right w:val="none" w:sz="0" w:space="0" w:color="auto"/>
              </w:divBdr>
              <w:divsChild>
                <w:div w:id="797574724">
                  <w:marLeft w:val="0"/>
                  <w:marRight w:val="0"/>
                  <w:marTop w:val="0"/>
                  <w:marBottom w:val="0"/>
                  <w:divBdr>
                    <w:top w:val="none" w:sz="0" w:space="0" w:color="auto"/>
                    <w:left w:val="none" w:sz="0" w:space="0" w:color="auto"/>
                    <w:bottom w:val="none" w:sz="0" w:space="0" w:color="auto"/>
                    <w:right w:val="none" w:sz="0" w:space="0" w:color="auto"/>
                  </w:divBdr>
                  <w:divsChild>
                    <w:div w:id="2011366632">
                      <w:marLeft w:val="0"/>
                      <w:marRight w:val="0"/>
                      <w:marTop w:val="0"/>
                      <w:marBottom w:val="0"/>
                      <w:divBdr>
                        <w:top w:val="none" w:sz="0" w:space="0" w:color="auto"/>
                        <w:left w:val="none" w:sz="0" w:space="0" w:color="auto"/>
                        <w:bottom w:val="none" w:sz="0" w:space="0" w:color="auto"/>
                        <w:right w:val="none" w:sz="0" w:space="0" w:color="auto"/>
                      </w:divBdr>
                      <w:divsChild>
                        <w:div w:id="899560141">
                          <w:marLeft w:val="0"/>
                          <w:marRight w:val="0"/>
                          <w:marTop w:val="0"/>
                          <w:marBottom w:val="0"/>
                          <w:divBdr>
                            <w:top w:val="none" w:sz="0" w:space="0" w:color="auto"/>
                            <w:left w:val="none" w:sz="0" w:space="0" w:color="auto"/>
                            <w:bottom w:val="none" w:sz="0" w:space="0" w:color="auto"/>
                            <w:right w:val="none" w:sz="0" w:space="0" w:color="auto"/>
                          </w:divBdr>
                          <w:divsChild>
                            <w:div w:id="564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Herry</dc:creator>
  <cp:keywords/>
  <dc:description/>
  <cp:lastModifiedBy>Xiang, Herry</cp:lastModifiedBy>
  <cp:revision>3</cp:revision>
  <dcterms:created xsi:type="dcterms:W3CDTF">2024-07-29T00:32:00Z</dcterms:created>
  <dcterms:modified xsi:type="dcterms:W3CDTF">2024-07-30T21:47:00Z</dcterms:modified>
</cp:coreProperties>
</file>